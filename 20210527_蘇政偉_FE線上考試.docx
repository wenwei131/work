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假設你正在爬樓梯。需要 n 階你才能到達樓頂。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每次你可以爬 1 或 2 個臺階。你有多少種不同的方法可以爬到樓頂呢？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注意：給定 n 是一個正整數。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n = 2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Explanation: There are two ways to climb to the top.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1. 1 step + 1 step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2. 2 steps</w:t>
      </w:r>
    </w:p>
    <w:p w:rsidR="00000000" w:rsidDel="00000000" w:rsidP="00000000" w:rsidRDefault="00000000" w:rsidRPr="00000000" w14:paraId="0000000D">
      <w:pPr>
        <w:spacing w:after="200" w:line="384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n = 3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Explanation: There are three ways to climb to the top.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1. 1 step + 1 step + 1 step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2. 1 step + 2 steps</w:t>
      </w:r>
    </w:p>
    <w:p w:rsidR="00000000" w:rsidDel="00000000" w:rsidP="00000000" w:rsidRDefault="00000000" w:rsidRPr="00000000" w14:paraId="00000014">
      <w:pPr>
        <w:spacing w:after="200" w:line="384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3. 2 steps + 1 step</w:t>
      </w:r>
    </w:p>
    <w:p w:rsidR="00000000" w:rsidDel="00000000" w:rsidP="00000000" w:rsidRDefault="00000000" w:rsidRPr="00000000" w14:paraId="00000015">
      <w:pPr>
        <w:spacing w:after="200" w:line="384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line="360" w:lineRule="auto"/>
        <w:rPr>
          <w:rFonts w:ascii="Courier New" w:cs="Courier New" w:eastAsia="Courier New" w:hAnsi="Courier New"/>
          <w:color w:val="008000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7f9fa" w:val="clear"/>
          <w:rtl w:val="0"/>
        </w:rPr>
        <w:t xml:space="preserve">/**</w:t>
      </w:r>
    </w:p>
    <w:p w:rsidR="00000000" w:rsidDel="00000000" w:rsidP="00000000" w:rsidRDefault="00000000" w:rsidRPr="00000000" w14:paraId="00000017">
      <w:pPr>
        <w:shd w:fill="ffffff" w:val="clear"/>
        <w:spacing w:after="200" w:line="360" w:lineRule="auto"/>
        <w:rPr>
          <w:rFonts w:ascii="Courier New" w:cs="Courier New" w:eastAsia="Courier New" w:hAnsi="Courier New"/>
          <w:color w:val="001080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7f9fa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f7f9fa" w:val="clear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shd w:fill="f7f9fa" w:val="clear"/>
          <w:rtl w:val="0"/>
        </w:rPr>
        <w:t xml:space="preserve">{number}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shd w:fill="f7f9fa" w:val="clear"/>
          <w:rtl w:val="0"/>
        </w:rPr>
        <w:t xml:space="preserve">n</w:t>
      </w:r>
    </w:p>
    <w:p w:rsidR="00000000" w:rsidDel="00000000" w:rsidP="00000000" w:rsidRDefault="00000000" w:rsidRPr="00000000" w14:paraId="00000018">
      <w:pPr>
        <w:shd w:fill="ffffff" w:val="clear"/>
        <w:spacing w:after="200" w:line="360" w:lineRule="auto"/>
        <w:rPr>
          <w:rFonts w:ascii="Courier New" w:cs="Courier New" w:eastAsia="Courier New" w:hAnsi="Courier New"/>
          <w:color w:val="267f99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7f9fa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f7f9fa" w:val="clear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shd w:fill="f7f9fa" w:val="clear"/>
          <w:rtl w:val="0"/>
        </w:rPr>
        <w:t xml:space="preserve">{number}</w:t>
      </w:r>
    </w:p>
    <w:p w:rsidR="00000000" w:rsidDel="00000000" w:rsidP="00000000" w:rsidRDefault="00000000" w:rsidRPr="00000000" w14:paraId="00000019">
      <w:pPr>
        <w:shd w:fill="ffffff" w:val="clear"/>
        <w:spacing w:after="200" w:line="360" w:lineRule="auto"/>
        <w:rPr>
          <w:rFonts w:ascii="Courier New" w:cs="Courier New" w:eastAsia="Courier New" w:hAnsi="Courier New"/>
          <w:color w:val="008000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7f9fa" w:val="clear"/>
          <w:rtl w:val="0"/>
        </w:rPr>
        <w:t xml:space="preserve">*/</w:t>
      </w:r>
    </w:p>
    <w:sdt>
      <w:sdtPr>
        <w:tag w:val="goog_rdk_4"/>
      </w:sdtPr>
      <w:sdtContent>
        <w:p w:rsidR="00000000" w:rsidDel="00000000" w:rsidP="00000000" w:rsidRDefault="00000000" w:rsidRPr="00000000" w14:paraId="0000001A">
          <w:pPr>
            <w:shd w:fill="ffffff" w:val="clear"/>
            <w:spacing w:after="200" w:line="360" w:lineRule="auto"/>
            <w:rPr>
              <w:ins w:author="Cheng wei" w:id="0" w:date="2021-05-27T06:05:01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0000ff"/>
              <w:sz w:val="20"/>
              <w:szCs w:val="20"/>
              <w:shd w:fill="f7f9fa" w:val="clear"/>
              <w:rtl w:val="0"/>
            </w:rPr>
            <w:t xml:space="preserve">var</w:t>
          </w:r>
          <w:r w:rsidDel="00000000" w:rsidR="00000000" w:rsidRPr="00000000">
            <w:rPr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795e26"/>
              <w:sz w:val="20"/>
              <w:szCs w:val="20"/>
              <w:shd w:fill="f7f9fa" w:val="clear"/>
              <w:rtl w:val="0"/>
            </w:rPr>
            <w:t xml:space="preserve">climbStairs</w:t>
          </w:r>
          <w:r w:rsidDel="00000000" w:rsidR="00000000" w:rsidRPr="00000000">
            <w:rPr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  <w:rtl w:val="0"/>
            </w:rPr>
            <w:t xml:space="preserve"> = </w:t>
          </w:r>
          <w:r w:rsidDel="00000000" w:rsidR="00000000" w:rsidRPr="00000000">
            <w:rPr>
              <w:rFonts w:ascii="Courier New" w:cs="Courier New" w:eastAsia="Courier New" w:hAnsi="Courier New"/>
              <w:color w:val="0000ff"/>
              <w:sz w:val="20"/>
              <w:szCs w:val="20"/>
              <w:shd w:fill="f7f9fa" w:val="clear"/>
              <w:rtl w:val="0"/>
            </w:rPr>
            <w:t xml:space="preserve">function</w:t>
          </w:r>
          <w:r w:rsidDel="00000000" w:rsidR="00000000" w:rsidRPr="00000000">
            <w:rPr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001080"/>
              <w:sz w:val="20"/>
              <w:szCs w:val="20"/>
              <w:shd w:fill="f7f9fa" w:val="clear"/>
              <w:rtl w:val="0"/>
            </w:rPr>
            <w:t xml:space="preserve">n</w:t>
          </w:r>
          <w:r w:rsidDel="00000000" w:rsidR="00000000" w:rsidRPr="00000000">
            <w:rPr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  <w:rtl w:val="0"/>
            </w:rPr>
            <w:t xml:space="preserve">) {</w:t>
          </w:r>
          <w:sdt>
            <w:sdtPr>
              <w:tag w:val="goog_rdk_3"/>
            </w:sdtPr>
            <w:sdtContent>
              <w:ins w:author="Cheng wei" w:id="0" w:date="2021-05-27T06:05:0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1B">
          <w:pPr>
            <w:shd w:fill="ffffff" w:val="clear"/>
            <w:spacing w:after="200" w:line="360" w:lineRule="auto"/>
            <w:rPr>
              <w:ins w:author="Cheng wei" w:id="0" w:date="2021-05-27T06:05:01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sdt>
            <w:sdtPr>
              <w:tag w:val="goog_rdk_5"/>
            </w:sdtPr>
            <w:sdtContent>
              <w:ins w:author="Cheng wei" w:id="0" w:date="2021-05-27T06:05:01Z"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// n-2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完成, n-1完成, n-2+n-1完成</w:t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1C">
          <w:pPr>
            <w:shd w:fill="ffffff" w:val="clear"/>
            <w:spacing w:after="200" w:line="360" w:lineRule="auto"/>
            <w:rPr>
              <w:ins w:author="Cheng wei" w:id="0" w:date="2021-05-27T06:05:01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sdt>
            <w:sdtPr>
              <w:tag w:val="goog_rdk_7"/>
            </w:sdtPr>
            <w:sdtContent>
              <w:ins w:author="Cheng wei" w:id="0" w:date="2021-05-27T06:05:01Z"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// 2 1+1,2 (2)</w:t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1D">
          <w:pPr>
            <w:shd w:fill="ffffff" w:val="clear"/>
            <w:spacing w:after="200" w:line="360" w:lineRule="auto"/>
            <w:rPr>
              <w:ins w:author="Cheng wei" w:id="0" w:date="2021-05-27T06:05:01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sdt>
            <w:sdtPr>
              <w:tag w:val="goog_rdk_9"/>
            </w:sdtPr>
            <w:sdtContent>
              <w:ins w:author="Cheng wei" w:id="0" w:date="2021-05-27T06:05:01Z"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// 3 1+1+1, 1+2, 2+1 (3)</w:t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1E">
          <w:pPr>
            <w:shd w:fill="ffffff" w:val="clear"/>
            <w:spacing w:after="200" w:line="360" w:lineRule="auto"/>
            <w:rPr>
              <w:ins w:author="Cheng wei" w:id="0" w:date="2021-05-27T06:05:01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sdt>
            <w:sdtPr>
              <w:tag w:val="goog_rdk_11"/>
            </w:sdtPr>
            <w:sdtContent>
              <w:ins w:author="Cheng wei" w:id="0" w:date="2021-05-27T06:05:01Z"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// 4 1+1+1+1,1+1+2, 1+2+1, 2+1+1, 2+2 (5)</w:t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1F">
          <w:pPr>
            <w:shd w:fill="ffffff" w:val="clear"/>
            <w:spacing w:after="200" w:line="360" w:lineRule="auto"/>
            <w:rPr>
              <w:ins w:author="Cheng wei" w:id="0" w:date="2021-05-27T06:05:01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sdt>
            <w:sdtPr>
              <w:tag w:val="goog_rdk_13"/>
            </w:sdtPr>
            <w:sdtContent>
              <w:ins w:author="Cheng wei" w:id="0" w:date="2021-05-27T06:05:01Z"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// 5 1+1+1+1+1, 1+1+1+2, 1+1+2+1, 1+2+1+1, 2+1+1+1, 1+2+2, 2+1+2, 2+2+1 (8)</w:t>
                </w:r>
              </w:ins>
            </w:sdtContent>
          </w:sdt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20">
          <w:pPr>
            <w:shd w:fill="ffffff" w:val="clear"/>
            <w:spacing w:after="200" w:line="360" w:lineRule="auto"/>
            <w:rPr>
              <w:del w:author="Cheng wei" w:id="1" w:date="2021-05-27T06:02:09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sdt>
            <w:sdtPr>
              <w:tag w:val="goog_rdk_16"/>
            </w:sdtPr>
            <w:sdtContent>
              <w:del w:author="Cheng wei" w:id="1" w:date="2021-05-27T06:02:09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21">
          <w:pPr>
            <w:shd w:fill="ffffff" w:val="clear"/>
            <w:spacing w:after="200" w:line="360" w:lineRule="auto"/>
            <w:rPr>
              <w:ins w:author="Cheng wei" w:id="1" w:date="2021-05-27T06:02:09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sdt>
            <w:sdtPr>
              <w:tag w:val="goog_rdk_19"/>
            </w:sdtPr>
            <w:sdtContent>
              <w:ins w:author="Cheng wei" w:id="1" w:date="2021-05-27T06:02:09Z"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if (n &lt; 2){</w:t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22">
          <w:pPr>
            <w:shd w:fill="ffffff" w:val="clear"/>
            <w:spacing w:after="200" w:line="360" w:lineRule="auto"/>
            <w:rPr>
              <w:ins w:author="Cheng wei" w:id="1" w:date="2021-05-27T06:02:09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sdt>
            <w:sdtPr>
              <w:tag w:val="goog_rdk_21"/>
            </w:sdtPr>
            <w:sdtContent>
              <w:ins w:author="Cheng wei" w:id="1" w:date="2021-05-27T06:02:09Z"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return 1;</w:t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23">
          <w:pPr>
            <w:shd w:fill="ffffff" w:val="clear"/>
            <w:spacing w:after="200" w:line="360" w:lineRule="auto"/>
            <w:rPr>
              <w:ins w:author="Cheng wei" w:id="1" w:date="2021-05-27T06:02:09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sdt>
            <w:sdtPr>
              <w:tag w:val="goog_rdk_23"/>
            </w:sdtPr>
            <w:sdtContent>
              <w:ins w:author="Cheng wei" w:id="1" w:date="2021-05-27T06:02:09Z"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}else if (n === 2){</w:t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24">
          <w:pPr>
            <w:shd w:fill="ffffff" w:val="clear"/>
            <w:spacing w:after="200" w:line="360" w:lineRule="auto"/>
            <w:rPr>
              <w:ins w:author="Cheng wei" w:id="1" w:date="2021-05-27T06:02:09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sdt>
            <w:sdtPr>
              <w:tag w:val="goog_rdk_25"/>
            </w:sdtPr>
            <w:sdtContent>
              <w:ins w:author="Cheng wei" w:id="1" w:date="2021-05-27T06:02:09Z"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//n-1, n-2</w:t>
                  <w:br w:type="textWrapping"/>
                  <w:t xml:space="preserve">return 2</w:t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25">
          <w:pPr>
            <w:shd w:fill="ffffff" w:val="clear"/>
            <w:spacing w:after="200" w:line="360" w:lineRule="auto"/>
            <w:rPr>
              <w:ins w:author="Cheng wei" w:id="1" w:date="2021-05-27T06:02:09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sdt>
            <w:sdtPr>
              <w:tag w:val="goog_rdk_27"/>
            </w:sdtPr>
            <w:sdtContent>
              <w:ins w:author="Cheng wei" w:id="1" w:date="2021-05-27T06:02:09Z"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}else{</w:t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26">
          <w:pPr>
            <w:shd w:fill="ffffff" w:val="clear"/>
            <w:spacing w:after="200" w:line="360" w:lineRule="auto"/>
            <w:rPr>
              <w:ins w:author="Cheng wei" w:id="1" w:date="2021-05-27T06:02:09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sdt>
            <w:sdtPr>
              <w:tag w:val="goog_rdk_29"/>
            </w:sdtPr>
            <w:sdtContent>
              <w:ins w:author="Cheng wei" w:id="1" w:date="2021-05-27T06:02:09Z"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n-1, n-2+n-1,n-1+n-2</w:t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7">
          <w:pPr>
            <w:shd w:fill="ffffff" w:val="clear"/>
            <w:spacing w:after="200" w:line="360" w:lineRule="auto"/>
            <w:rPr>
              <w:ins w:author="Cheng wei" w:id="1" w:date="2021-05-27T06:02:09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sdt>
            <w:sdtPr>
              <w:tag w:val="goog_rdk_31"/>
            </w:sdtPr>
            <w:sdtContent>
              <w:ins w:author="Cheng wei" w:id="1" w:date="2021-05-27T06:02:09Z"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return climbStairs(n-1)+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climbStairs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263238"/>
                    <w:sz w:val="20"/>
                    <w:szCs w:val="20"/>
                    <w:shd w:fill="f7f9fa" w:val="clear"/>
                    <w:rtl w:val="0"/>
                  </w:rPr>
                  <w:t xml:space="preserve">(n-2)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028">
      <w:pPr>
        <w:shd w:fill="ffffff" w:val="clear"/>
        <w:spacing w:after="200"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sdt>
        <w:sdtPr>
          <w:tag w:val="goog_rdk_33"/>
        </w:sdtPr>
        <w:sdtContent>
          <w:ins w:author="Cheng wei" w:id="1" w:date="2021-05-27T06:02:09Z">
            <w:r w:rsidDel="00000000" w:rsidR="00000000" w:rsidRPr="00000000">
              <w:rPr>
                <w:rFonts w:ascii="Courier New" w:cs="Courier New" w:eastAsia="Courier New" w:hAnsi="Courier New"/>
                <w:color w:val="263238"/>
                <w:sz w:val="20"/>
                <w:szCs w:val="20"/>
                <w:shd w:fill="f7f9fa" w:val="clear"/>
                <w:rtl w:val="0"/>
              </w:rPr>
              <w:t xml:space="preserve">}</w:t>
            </w:r>
          </w:ins>
        </w:sdtContent>
      </w:sdt>
      <w:r w:rsidDel="00000000" w:rsidR="00000000" w:rsidRPr="00000000">
        <w:rPr>
          <w:rtl w:val="0"/>
        </w:rPr>
      </w:r>
    </w:p>
    <w:sdt>
      <w:sdtPr>
        <w:tag w:val="goog_rdk_35"/>
      </w:sdtPr>
      <w:sdtContent>
        <w:p w:rsidR="00000000" w:rsidDel="00000000" w:rsidP="00000000" w:rsidRDefault="00000000" w:rsidRPr="00000000" w14:paraId="00000029">
          <w:pPr>
            <w:shd w:fill="ffffff" w:val="clear"/>
            <w:spacing w:after="200" w:line="360" w:lineRule="auto"/>
            <w:rPr>
              <w:ins w:author="Cheng wei" w:id="2" w:date="2021-05-27T06:48:44Z"/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263238"/>
              <w:sz w:val="20"/>
              <w:szCs w:val="20"/>
              <w:shd w:fill="f7f9fa" w:val="clear"/>
              <w:rtl w:val="0"/>
            </w:rPr>
            <w:t xml:space="preserve">};</w:t>
          </w:r>
          <w:sdt>
            <w:sdtPr>
              <w:tag w:val="goog_rdk_34"/>
            </w:sdtPr>
            <w:sdtContent>
              <w:ins w:author="Cheng wei" w:id="2" w:date="2021-05-27T06:48:44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2A">
      <w:pPr>
        <w:shd w:fill="ffffff" w:val="clear"/>
        <w:spacing w:after="200"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sdt>
        <w:sdtPr>
          <w:tag w:val="goog_rdk_36"/>
        </w:sdtPr>
        <w:sdtContent>
          <w:ins w:author="Cheng wei" w:id="2" w:date="2021-05-27T06:48:44Z">
            <w:r w:rsidDel="00000000" w:rsidR="00000000" w:rsidRPr="00000000">
              <w:rPr>
                <w:rFonts w:ascii="Courier New" w:cs="Courier New" w:eastAsia="Courier New" w:hAnsi="Courier New"/>
                <w:color w:val="263238"/>
                <w:sz w:val="20"/>
                <w:szCs w:val="20"/>
                <w:shd w:fill="f7f9fa" w:val="clear"/>
                <w:rtl w:val="0"/>
              </w:rPr>
              <w:t xml:space="preserve">console.log(climbStairs(5)) //8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384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Gungsuh" w:cs="Gungsuh" w:eastAsia="Gungsuh" w:hAnsi="Gungsuh"/>
          <w:color w:val="263238"/>
          <w:sz w:val="20"/>
          <w:szCs w:val="20"/>
          <w:shd w:fill="f7f9fa" w:val="clear"/>
          <w:rtl w:val="0"/>
        </w:rPr>
        <w:t xml:space="preserve">請用js or ts 實作 並上傳github公開 回傳github連結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注意事項</w:t>
          </w:r>
        </w:sdtContent>
      </w:sdt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有需要時，面試時須要透過分享畫面來解釋code的邏輯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若無git，請先註冊git帳號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請自行計時完成時間(建議自行透過畫面錄製來證明)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  <w:font w:name="Courier New"/>
  <w:font w:name="Gungsuh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402136"/>
    <w:pPr>
      <w:widowControl w:val="0"/>
      <w:spacing w:line="240" w:lineRule="auto"/>
      <w:ind w:left="480" w:leftChars="200"/>
    </w:pPr>
    <w:rPr>
      <w:rFonts w:asciiTheme="minorHAnsi" w:cstheme="minorBidi" w:hAnsiTheme="minorHAnsi"/>
      <w:kern w:val="2"/>
      <w:sz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9rfi26Vo6fuH91QVBRqZUtBzQ==">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2021-05-21T09:18:00Z</dcterms:created>
</cp:coreProperties>
</file>